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text is only in the first version of this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LibreOffice/5.2.7.2$MacOSX_X86_64 LibreOffice_project/2b7f1e640c46ceb28adf43ee075a6e8b8439ed10</Application>
  <Pages>1</Pages>
  <Words>12</Words>
  <Characters>47</Characters>
  <CharactersWithSpaces>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2018-06-20T11:24:25Z</dcterms:created>
  <dc:creator>Jon Patton</dc:creator>
  <dc:description/>
  <dc:language>en-US</dc:language>
  <cp:lastModifiedBy>Jon Patton</cp:lastModifiedBy>
  <dcterms:modified xsi:type="dcterms:W3CDTF">2018-06-20T11:25:28Z</dcterms:modified>
  <cp:revision>1</cp:revision>
  <dc:subject/>
  <dc:title/>
</cp:coreProperties>
</file>